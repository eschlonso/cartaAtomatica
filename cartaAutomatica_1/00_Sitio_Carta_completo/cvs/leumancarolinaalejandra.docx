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left"/>
        <w:spacing w:line="240" w:lineRule="auto"/>
        <w:rPr>
          <w:rFonts w:ascii="Calibri"/>
        </w:rPr>
      </w:pPr>
      <w:r>
        <w:rPr>
          <w:b w:val="1"/>
          <w:sz w:val="40.0"/>
          <w:szCs w:val="40.0"/>
          <w:color w:val="000000"/>
          <w:rFonts w:ascii="Calibri"/>
          <w:lang w:bidi="ar-sa"/>
        </w:rPr>
        <w:t xml:space="preserve">                     </w:t>
      </w:r>
      <w:r>
        <w:rPr>
          <w:b w:val="1"/>
          <w:u w:val="single"/>
          <w:sz w:val="40.0"/>
          <w:szCs w:val="40.0"/>
          <w:color w:val="000000"/>
          <w:rFonts w:ascii="Calibri"/>
          <w:lang w:bidi="ar-sa"/>
        </w:rPr>
        <w:t>Leuman Carolina Alejandra</w:t>
      </w:r>
      <w:r>
        <w:rPr>
          <w:b w:val="1"/>
          <w:sz w:val="40.0"/>
          <w:szCs w:val="40.0"/>
          <w:color w:val="000000"/>
          <w:rFonts w:ascii="Calibri"/>
          <w:lang w:bidi="ar-sa"/>
        </w:rPr>
        <w:t xml:space="preserve">            </w:t>
      </w:r>
      <w:r>
        <w:rPr>
          <w:rFonts w:ascii="Calibri"/>
          <w:lang w:bidi="ar-sa" w:eastAsia="es-ar"/>
        </w:rPr>
        <w:drawing>
          <wp:inline>
            <wp:extent cx="1346015" cy="1346015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6015" cy="13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0BC">
      <w:pPr>
        <w:spacing w:line="240" w:lineRule="auto"/>
        <w:rPr>
          <w:sz w:val="24.0"/>
          <w:szCs w:val="24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Información personal     </w:t>
      </w:r>
      <w:r>
        <w:rPr>
          <w:b w:val="1"/>
          <w:sz w:val="28.0"/>
          <w:szCs w:val="28.0"/>
          <w:color w:val="000000"/>
          <w:rFonts w:ascii="Symbol" w:cs="Symbol" w:eastAsia="Symbol" w:hAnsi="Symbol"/>
          <w:lang w:bidi="ar-sa"/>
        </w:rPr>
        <w:t></w:t>
      </w: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 </w:t>
      </w:r>
      <w:r>
        <w:rPr>
          <w:sz w:val="24.0"/>
          <w:szCs w:val="24.0"/>
          <w:color w:val="000000"/>
          <w:rFonts w:ascii="Calibri"/>
          <w:lang w:bidi="ar-sa"/>
        </w:rPr>
        <w:t>Fecha de nacimiento: 19 de Marzo de 1990</w:t>
      </w:r>
    </w:p>
    <w:p w14:paraId="4BC44E04">
      <w:pPr>
        <w:pStyle w:val="Prrafodelista"/>
        <w:numPr>
          <w:ilvl w:val="0"/>
          <w:numId w:val="1"/>
        </w:numPr>
        <w:rPr>
          <w:b w:val="1"/>
          <w:sz w:val="28.0"/>
          <w:szCs w:val="28.0"/>
          <w:color w:val="000000"/>
        </w:rPr>
      </w:pPr>
      <w:r>
        <w:rPr>
          <w:sz w:val="24.0"/>
          <w:szCs w:val="24.0"/>
          <w:color w:val="000000"/>
          <w:rFonts w:ascii="Calibri"/>
          <w:lang w:bidi="ar-sa"/>
        </w:rPr>
        <w:t>Estado Civil: Soltera.</w:t>
      </w:r>
    </w:p>
    <w:p>
      <w:pPr>
        <w:pStyle w:val="Prrafodelista"/>
        <w:numPr>
          <w:ilvl w:val="0"/>
          <w:numId w:val="1"/>
        </w:numPr>
        <w:jc w:val="left"/>
        <w:rPr>
          <w:b w:val="1"/>
          <w:sz w:val="28.0"/>
          <w:szCs w:val="28.0"/>
          <w:color w:val="000000"/>
        </w:rPr>
        <w:pPrChange w:id="1" w:author="Carolina Leuman" w:date="2015-09-02T21:34:46Z">
          <w:pPr>
            <w:pStyle w:val="Prrafodelista"/>
            <w:rPr>
              <w:b w:val="1"/>
              <w:sz w:val="28.0"/>
              <w:szCs w:val="28.0"/>
              <w:color w:val="000000"/>
            </w:rPr>
          </w:pPr>
        </w:pPrChange>
      </w:pPr>
      <w:r>
        <w:rPr>
          <w:sz w:val="24.0"/>
          <w:szCs w:val="24.0"/>
          <w:color w:val="000000"/>
          <w:rFonts w:ascii="Calibri"/>
          <w:lang w:bidi="ar-sa"/>
        </w:rPr>
        <w:t>Dirección: Fray Mamerto Esquiú 1324</w:t>
      </w:r>
    </w:p>
    <w:p w14:paraId="7C0103EF">
      <w:pPr>
        <w:pStyle w:val="Prrafodelista"/>
        <w:numPr>
          <w:ilvl w:val="0"/>
          <w:numId w:val="1"/>
        </w:numPr>
        <w:rPr>
          <w:b w:val="1"/>
          <w:sz w:val="28.0"/>
          <w:szCs w:val="28.0"/>
          <w:color w:val="000000"/>
        </w:rPr>
      </w:pPr>
      <w:r>
        <w:rPr>
          <w:sz w:val="24.0"/>
          <w:szCs w:val="24.0"/>
          <w:color w:val="000000"/>
          <w:rFonts w:ascii="Calibri"/>
          <w:lang w:bidi="ar-sa"/>
        </w:rPr>
        <w:t>Teléfono: (299) 156119349</w:t>
      </w:r>
    </w:p>
    <w:p w14:paraId="174F3D33">
      <w:pPr>
        <w:pStyle w:val="Prrafodelista"/>
        <w:numPr>
          <w:ilvl w:val="0"/>
          <w:numId w:val="1"/>
        </w:numPr>
        <w:rPr>
          <w:b w:val="1"/>
          <w:sz w:val="28.0"/>
          <w:szCs w:val="28.0"/>
          <w:color w:val="000000"/>
        </w:rPr>
      </w:pPr>
      <w:r>
        <w:rPr>
          <w:sz w:val="24.0"/>
          <w:szCs w:val="24.0"/>
          <w:color w:val="000000"/>
          <w:rFonts w:ascii="Calibri"/>
          <w:lang w:bidi="ar-sa"/>
        </w:rPr>
        <w:t xml:space="preserve">Dirección de e-mail: </w:t>
      </w:r>
      <w:hyperlink w:history="1" r:id="rId8">
        <w:r>
          <w:rPr>
            <w:rStyle w:val="Hipervnculo"/>
            <w:sz w:val="24.0"/>
            <w:szCs w:val="24.0"/>
            <w:rFonts w:ascii="Calibri"/>
            <w:lang w:bidi="ar-sa"/>
          </w:rPr>
          <w:t>carolinaleuman@outlook.es</w:t>
        </w:r>
      </w:hyperlink>
    </w:p>
    <w:p w14:paraId="4D7AB040">
      <w:pPr>
        <w:pStyle w:val="Prrafodelista"/>
        <w:numPr>
          <w:ilvl w:val="0"/>
          <w:numId w:val="1"/>
        </w:numPr>
        <w:rPr>
          <w:b w:val="1"/>
          <w:sz w:val="28.0"/>
          <w:szCs w:val="28.0"/>
          <w:color w:val="000000"/>
        </w:rPr>
      </w:pPr>
      <w:r>
        <w:rPr>
          <w:sz w:val="24.0"/>
          <w:szCs w:val="24.0"/>
          <w:color w:val="000000"/>
          <w:rFonts w:ascii="Calibri"/>
          <w:lang w:bidi="ar-sa"/>
        </w:rPr>
        <w:t>DNI: 34.805.936</w:t>
      </w:r>
    </w:p>
    <w:p w14:paraId="03723326"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</w:t>
      </w:r>
    </w:p>
    <w:p w14:paraId="1C4A3A18">
      <w:p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Educación                         </w:t>
      </w:r>
      <w:r>
        <w:rPr>
          <w:b w:val="1"/>
          <w:sz w:val="28.0"/>
          <w:szCs w:val="28.0"/>
          <w:color w:val="000000"/>
          <w:rFonts w:ascii="Symbol" w:cs="Symbol" w:eastAsia="Symbol" w:hAnsi="Symbol"/>
          <w:lang w:bidi="ar-sa"/>
        </w:rPr>
        <w:t></w:t>
      </w: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  PRIMARIA</w:t>
      </w:r>
    </w:p>
    <w:p w14:paraId="60E9A647">
      <w:pPr>
        <w:ind w:left="2730"/>
        <w:rPr>
          <w:b w:val="1"/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Escuela N° 338 Cipolletti (R.N) Completo. </w:t>
      </w: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</w:t>
      </w:r>
    </w:p>
    <w:p w14:paraId="47617790">
      <w:pPr>
        <w:pStyle w:val="Prrafodelista"/>
        <w:numPr>
          <w:ilvl w:val="0"/>
          <w:numId w:val="1"/>
        </w:num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>SECUNDARIA</w:t>
      </w:r>
    </w:p>
    <w:p>
      <w:pPr>
        <w:spacing w:line="240" w:lineRule="auto"/>
        <w:ind w:left="2730"/>
        <w:rPr>
          <w:sz w:val="28.0"/>
          <w:szCs w:val="28.0"/>
          <w:color w:val="000000"/>
        </w:rPr>
        <w:pPrChange w:id="6" w:author="Carolina Leuman" w:date="2015-09-02T21:41:05Z">
          <w:pPr>
            <w:ind w:left="2730"/>
            <w:rPr>
              <w:sz w:val="28.0"/>
              <w:szCs w:val="28.0"/>
              <w:color w:val="000000"/>
            </w:rPr>
          </w:pPr>
        </w:pPrChange>
      </w:pPr>
      <w:r>
        <w:rPr>
          <w:sz w:val="28.0"/>
          <w:szCs w:val="28.0"/>
          <w:color w:val="000000"/>
          <w:rFonts w:ascii="Calibri"/>
          <w:lang w:bidi="ar-sa"/>
        </w:rPr>
        <w:t xml:space="preserve">Nocturno C.E.N.S. N° 115 Cipolletti (R.N) Completo. </w:t>
      </w:r>
    </w:p>
    <w:p w14:paraId="0B5E1EB1">
      <w:pPr>
        <w:ind w:left="2730"/>
        <w:rPr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</w:t>
      </w:r>
    </w:p>
    <w:p w14:paraId="00BD17D1">
      <w:p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Experiencia Laboral     Regaleria "mai" </w:t>
      </w:r>
      <w:r>
        <w:rPr>
          <w:sz w:val="28.0"/>
          <w:szCs w:val="28.0"/>
          <w:color w:val="000000"/>
          <w:rFonts w:ascii="Calibri"/>
          <w:lang w:bidi="ar-sa"/>
        </w:rPr>
        <w:t xml:space="preserve"> F.M.Esquiu 1329 (R.N)                                                                    </w:t>
      </w:r>
      <w:r>
        <w:rPr>
          <w:b w:val="1"/>
          <w:sz w:val="28.0"/>
          <w:szCs w:val="28.0"/>
          <w:color w:val="000000"/>
          <w:rFonts w:ascii="Calibri"/>
          <w:lang w:bidi="ar-sa"/>
        </w:rPr>
        <w:t>Tienda de ropa "</w:t>
      </w:r>
      <w:r>
        <w:rPr>
          <w:sz w:val="28.0"/>
          <w:szCs w:val="28.0"/>
          <w:color w:val="000000"/>
          <w:rFonts w:ascii="Calibri"/>
          <w:lang w:bidi="ar-sa"/>
        </w:rPr>
        <w:t xml:space="preserve">sintoma" F.M.esquiu y J.Hernandez                                              </w:t>
      </w:r>
      <w:r>
        <w:rPr>
          <w:b w:val="1"/>
          <w:sz w:val="28.0"/>
          <w:szCs w:val="28.0"/>
          <w:color w:val="000000"/>
          <w:rFonts w:ascii="Calibri"/>
          <w:lang w:bidi="ar-sa"/>
        </w:rPr>
        <w:t>Basar "Pablo mar"</w:t>
      </w:r>
      <w:r>
        <w:rPr>
          <w:sz w:val="28.0"/>
          <w:szCs w:val="28.0"/>
          <w:color w:val="000000"/>
          <w:rFonts w:ascii="Calibri"/>
          <w:lang w:bidi="ar-sa"/>
        </w:rPr>
        <w:t xml:space="preserve"> F.M.Esquiu                                                                                    </w:t>
      </w:r>
      <w:r>
        <w:rPr>
          <w:b w:val="1"/>
          <w:sz w:val="28.0"/>
          <w:szCs w:val="28.0"/>
          <w:color w:val="000000"/>
          <w:rFonts w:ascii="Calibri"/>
          <w:lang w:bidi="ar-sa"/>
        </w:rPr>
        <w:t>Cuidados</w:t>
      </w:r>
      <w:r>
        <w:rPr>
          <w:sz w:val="28.0"/>
          <w:szCs w:val="28.0"/>
          <w:color w:val="000000"/>
          <w:rFonts w:ascii="Calibri"/>
          <w:lang w:bidi="ar-sa"/>
        </w:rPr>
        <w:t xml:space="preserve"> </w:t>
      </w: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de niños </w:t>
      </w:r>
      <w:r>
        <w:rPr>
          <w:sz w:val="28.0"/>
          <w:szCs w:val="28.0"/>
          <w:color w:val="000000"/>
          <w:rFonts w:ascii="Calibri"/>
          <w:lang w:bidi="ar-sa"/>
        </w:rPr>
        <w:t>(actualmente)</w:t>
      </w:r>
    </w:p>
    <w:p>
      <w:pPr>
        <w:rPr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Otros </w:t>
      </w:r>
      <w:r>
        <w:rPr>
          <w:sz w:val="28.0"/>
          <w:szCs w:val="28.0"/>
          <w:color w:val="000000"/>
          <w:rFonts w:ascii="Calibri"/>
          <w:lang w:bidi="ar-sa"/>
        </w:rPr>
        <w:t xml:space="preserve">               </w:t>
      </w:r>
      <w:del w:id="3" w:author="Carolina Leuman" w:date="2015-09-02T21:35:31Z">
        <w:r>
          <w:rPr>
            <w:sz w:val="28.0"/>
            <w:szCs w:val="28.0"/>
            <w:color w:val="000000"/>
            <w:rFonts w:ascii="Calibri"/>
            <w:lang w:bidi="ar-sa"/>
          </w:rPr>
          <w:delText xml:space="preserve">           </w:delText>
        </w:r>
      </w:del>
      <w:r>
        <w:rPr>
          <w:sz w:val="28.0"/>
          <w:szCs w:val="28.0"/>
          <w:color w:val="000000"/>
          <w:rFonts w:ascii="Calibri"/>
          <w:lang w:bidi="ar-sa"/>
        </w:rPr>
        <w:t xml:space="preserve">     </w:t>
      </w:r>
    </w:p>
    <w:p w14:paraId="387B8454">
      <w:pPr>
        <w:pStyle w:val="Prrafodelista"/>
        <w:ind w:left="3015"/>
        <w:rPr>
          <w:b w:val="1"/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Idioma Ingles: Nivel Básico. </w:t>
      </w:r>
    </w:p>
    <w:p>
      <w:pPr>
        <w:pStyle w:val="Prrafodelista"/>
        <w:jc w:val="left"/>
        <w:ind w:left="2880" w:leftChars="0"/>
        <w:rPr>
          <w:b w:val="1"/>
          <w:sz w:val="28.0"/>
          <w:szCs w:val="28.0"/>
          <w:color w:val="000000"/>
          <w:rFonts w:ascii="Calibri"/>
        </w:rPr>
        <w:pPrChange w:id="4" w:author="Carolina Leuman" w:date="2015-09-02T21:36:03Z">
          <w:pPr>
            <w:pStyle w:val="Prrafodelista"/>
            <w:jc w:val="left"/>
            <w:ind w:left="3015"/>
            <w:rPr>
              <w:b w:val="1"/>
              <w:sz w:val="28.0"/>
              <w:szCs w:val="28.0"/>
              <w:color w:val="000000"/>
              <w:rFonts w:ascii="Calibri"/>
            </w:rPr>
          </w:pPr>
        </w:pPrChange>
      </w:pPr>
      <w:r>
        <w:rPr>
          <w:sz w:val="28.0"/>
          <w:szCs w:val="28.0"/>
          <w:color w:val="000000"/>
          <w:rFonts w:ascii="Calibri"/>
          <w:lang w:bidi="ar-sa"/>
        </w:rPr>
        <w:t>Computación: Manejo Básico de Windows, Office XP, Microsoft Word.</w:t>
      </w:r>
    </w:p>
    <w:p>
      <w:pPr>
        <w:jc w:val="left"/>
        <w:spacing w:after="200" w:line="276" w:lineRule="auto"/>
        <w:rPr>
          <w:sz w:val="28.0"/>
          <w:szCs w:val="28.0"/>
          <w:color w:val="000000"/>
          <w:rFonts w:ascii="Calibri"/>
          <w:lang w:bidi="ar-sa"/>
          <w:ins w:id="15" w:author="Carolina Leuman" w:date="2015-09-02T21:44:43Z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OBJETIVOS: </w:t>
      </w:r>
      <w:r>
        <w:rPr>
          <w:sz w:val="28.0"/>
          <w:szCs w:val="28.0"/>
          <w:color w:val="000000"/>
          <w:rFonts w:ascii="Calibri"/>
          <w:lang w:bidi="ar-sa"/>
        </w:rPr>
        <w:t>Adquirir mayores conocimientos en el área a designar y poder cumplir con las expectativas de la empresa. Dedicación y responsabilida</w:t>
      </w:r>
      <w:del w:id="7" w:author="Carolina Leuman" w:date="2015-09-02T21:41:15Z">
        <w:r>
          <w:rPr>
            <w:sz w:val="28.0"/>
            <w:szCs w:val="28.0"/>
            <w:color w:val="000000"/>
            <w:rFonts w:ascii="Calibri"/>
            <w:lang w:bidi="ar-sa"/>
          </w:rPr>
          <w:delText>d</w:delText>
        </w:r>
      </w:del>
    </w:p>
    <w:p>
      <w:pPr>
        <w:jc w:val="right"/>
        <w:contextualSpacing w:val="true"/>
        <w:spacing w:after="200" w:line="276" w:lineRule="auto"/>
        <w:ind w:left="720" w:leftChars="0"/>
        <w:rPr>
          <w:b w:val="1"/>
          <w:sz w:val="28.0"/>
          <w:szCs w:val="28.0"/>
          <w:color w:val="000000"/>
          <w:rFonts w:ascii="Calibri"/>
          <w:ins w:id="19" w:author="Carolina Leuman" w:date="2015-09-02T21:44:43Z"/>
        </w:rPr>
      </w:pPr>
      <w:ins w:id="16" w:author="Carolina Leuman" w:date="2015-09-02T21:44:43Z">
        <w:r>
          <w:rPr>
            <w:sz w:val="28.0"/>
            <w:szCs w:val="28.0"/>
            <w:color w:val="000000"/>
            <w:rFonts w:ascii="Calibri"/>
            <w:lang w:val="es-ar" w:bidi="ar-sa" w:eastAsia="en-us"/>
          </w:rPr>
          <w:t xml:space="preserve"> </w:t>
        </w:r>
      </w:ins>
    </w:p>
    <w:p>
      <w:pPr>
        <w:jc w:val="left"/>
        <w:spacing w:after="200" w:line="276" w:lineRule="auto"/>
        <w:rPr>
          <w:sz w:val="28.0"/>
          <w:szCs w:val="28.0"/>
          <w:color w:val="000000"/>
          <w:rFonts w:ascii="Calibri"/>
          <w:lang w:bidi="ar-sa"/>
          <w:ins w:id="9" w:author="Carolina Leuman" w:date="2015-09-02T21:44:39Z"/>
        </w:rPr>
      </w:pPr>
      <w:del w:id="20" w:author="Carolina Leuman" w:date="2015-09-02T21:41:15Z">
        <w:r>
          <w:rPr>
            <w:sz w:val="28.0"/>
            <w:szCs w:val="28.0"/>
            <w:color w:val="000000"/>
            <w:rFonts w:ascii="Calibri"/>
            <w:lang w:bidi="ar-sa"/>
          </w:rPr>
          <w:delText xml:space="preserve"> hacia la misma.</w:delText>
        </w:r>
      </w:del>
    </w:p>
    <w:p>
      <w:pPr>
        <w:jc w:val="right"/>
        <w:contextualSpacing w:val="true"/>
        <w:spacing w:after="200" w:line="276" w:lineRule="auto"/>
        <w:ind w:left="720" w:leftChars="0"/>
        <w:rPr>
          <w:b w:val="1"/>
          <w:sz w:val="28.0"/>
          <w:szCs w:val="28.0"/>
          <w:color w:val="000000"/>
          <w:rFonts w:ascii="Calibri"/>
          <w:ins w:id="11" w:author="Carolina Leuman" w:date="2015-09-02T21:44:39Z"/>
        </w:rPr>
      </w:pPr>
      <w:ins w:id="10" w:author="Carolina Leuman" w:date="2015-09-02T21:44:39Z">
        <w:r>
          <w:rPr>
            <w:sz w:val="28.0"/>
            <w:szCs w:val="28.0"/>
            <w:color w:val="000000"/>
            <w:rFonts w:ascii="Calibri"/>
            <w:lang w:val="es-ar" w:bidi="ar-sa" w:eastAsia="en-us"/>
          </w:rPr>
          <w:t xml:space="preserve"> </w:t>
        </w:r>
      </w:ins>
    </w:p>
    <w:p>
      <w:pPr>
        <w:jc w:val="left"/>
        <w:contextualSpacing w:val="true"/>
        <w:spacing w:after="200" w:line="276" w:lineRule="auto"/>
        <w:ind w:left="720" w:leftChars="0"/>
        <w:rPr>
          <w:b w:val="1"/>
          <w:sz w:val="28.0"/>
          <w:szCs w:val="28.0"/>
          <w:color w:val="000000"/>
          <w:rFonts w:ascii="Calibri"/>
          <w:lang w:bidi="ar-sa"/>
          <w:ins w:id="13" w:author="Carolina Leuman" w:date="2015-09-02T21:44:39Z"/>
        </w:rPr>
      </w:pPr>
      <w:ins w:id="12" w:author="Carolina Leuman" w:date="2015-09-02T21:44:39Z">
        <w:r>
          <w:rPr>
            <w:b w:val="1"/>
            <w:sz w:val="28.0"/>
            <w:szCs w:val="28.0"/>
            <w:color w:val="000000"/>
            <w:rFonts w:ascii="Calibri"/>
            <w:lang w:bidi="ar-sa"/>
          </w:rPr>
        </w:r>
      </w:ins>
    </w:p>
    <w:p>
      <w:pPr>
        <w:jc w:val="left"/>
        <w:rPr>
          <w:sz w:val="28.0"/>
          <w:szCs w:val="28.0"/>
          <w:color w:val="000000"/>
          <w:rFonts w:ascii="Calibri"/>
        </w:rPr>
      </w:pPr>
      <w:r>
        <w:rPr>
          <w:sz w:val="28.0"/>
          <w:szCs w:val="28.0"/>
          <w:color w:val="000000"/>
          <w:rFonts w:ascii="Calibri"/>
          <w:lang w:bidi="ar-sa"/>
        </w:rPr>
      </w:r>
    </w:p>
    <w:p w14:paraId="0FAC642F">
      <w:pPr>
        <w:ind w:left="2655"/>
        <w:rPr>
          <w:b w:val="1"/>
          <w:sz w:val="28.0"/>
          <w:szCs w:val="28.0"/>
          <w:color w:val="000000"/>
          <w:rFonts w:ascii="Calibri"/>
          <w:lang w:bidi="ar-sa"/>
        </w:rPr>
      </w:pPr>
    </w:p>
    <w:p w14:paraId="2B8EC69F">
      <w:pPr>
        <w:ind w:left="2655"/>
        <w:rPr>
          <w:b w:val="1"/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 </w:t>
      </w:r>
    </w:p>
    <w:p w14:paraId="53CFF312">
      <w:pPr>
        <w:ind w:left="2730"/>
        <w:rPr>
          <w:b w:val="1"/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                                                                           </w:t>
      </w:r>
    </w:p>
    <w:p w14:paraId="32B52C9B">
      <w:pPr>
        <w:rPr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                                      </w:t>
      </w:r>
    </w:p>
    <w:p w14:paraId="0D95DAD4">
      <w:p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</w:t>
      </w:r>
    </w:p>
    <w:p w14:paraId="29C3CA95">
      <w:pPr>
        <w:ind w:left="2730"/>
        <w:rPr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Calibri"/>
          <w:lang w:bidi="ar-sa"/>
        </w:rPr>
        <w:t xml:space="preserve">                                                                                                                                  </w:t>
      </w:r>
    </w:p>
    <w:p w14:paraId="4BF231C6">
      <w:pPr>
        <w:rPr>
          <w:sz w:val="28.0"/>
          <w:szCs w:val="28.0"/>
          <w:color w:val="000000"/>
        </w:rPr>
      </w:pPr>
    </w:p>
    <w:p w14:paraId="61CBD176">
      <w:pPr>
        <w:ind w:left="2730"/>
        <w:rPr>
          <w:sz w:val="28.0"/>
          <w:szCs w:val="28.0"/>
          <w:color w:val="000000"/>
          <w:rFonts w:ascii="Calibri"/>
          <w:lang w:bidi="ar-sa"/>
        </w:rPr>
      </w:pPr>
    </w:p>
    <w:p w14:paraId="23005E01">
      <w:pPr>
        <w:ind w:left="2730"/>
        <w:rPr>
          <w:sz w:val="28.0"/>
          <w:szCs w:val="28.0"/>
          <w:color w:val="000000"/>
        </w:rPr>
      </w:pPr>
    </w:p>
    <w:p w14:paraId="1BD00FCE">
      <w:pPr>
        <w:pStyle w:val="Prrafodelista"/>
        <w:ind w:left="3090"/>
        <w:rPr>
          <w:b w:val="1"/>
          <w:sz w:val="28.0"/>
          <w:szCs w:val="28.0"/>
          <w:color w:val="000000"/>
        </w:rPr>
      </w:pPr>
    </w:p>
    <w:p w14:paraId="2257AD15">
      <w:pPr>
        <w:pStyle w:val="Prrafodelista"/>
        <w:ind w:left="3090"/>
        <w:rPr>
          <w:b w:val="1"/>
          <w:sz w:val="28.0"/>
          <w:szCs w:val="28.0"/>
          <w:color w:val="000000"/>
        </w:rPr>
      </w:pPr>
    </w:p>
    <w:p w14:paraId="76C8B1C2">
      <w:pPr>
        <w:pStyle w:val="Prrafodelista"/>
        <w:ind w:left="3090"/>
        <w:rPr>
          <w:b w:val="1"/>
          <w:sz w:val="28.0"/>
          <w:szCs w:val="28.0"/>
          <w:color w:val="000000"/>
        </w:rPr>
      </w:pPr>
    </w:p>
    <w:p w14:paraId="2314F5F0">
      <w:p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                                                     </w:t>
      </w:r>
    </w:p>
    <w:p w14:paraId="25D13E09">
      <w:pPr>
        <w:rPr>
          <w:b w:val="1"/>
          <w:sz w:val="28.0"/>
          <w:szCs w:val="28.0"/>
          <w:color w:val="000000"/>
        </w:rPr>
      </w:pPr>
      <w:r>
        <w:rPr>
          <w:b w:val="1"/>
          <w:sz w:val="28.0"/>
          <w:szCs w:val="28.0"/>
          <w:color w:val="000000"/>
          <w:rFonts w:ascii="Calibri"/>
          <w:lang w:bidi="ar-sa"/>
        </w:rPr>
        <w:t xml:space="preserve">              </w:t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81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53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25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97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69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41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813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85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pPr>
        <w:ind w:left="3015" w:hanging="360"/>
      </w:pPr>
      <w:rPr>
        <w:b w:val="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373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45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17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89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61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33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805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7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62"/>
    <w:rsid w:val="00256812"/>
    <w:rsid w:val="00660329"/>
    <w:rsid w:val="006738BC"/>
    <w:rsid w:val="008766A5"/>
    <w:rsid w:val="00A509F0"/>
    <w:rsid w:val="00AF6C9F"/>
    <w:rsid w:val="00B577E3"/>
    <w:rsid w:val="00B82BC3"/>
    <w:rsid w:val="00C966E2"/>
    <w:rsid w:val="00D83C0F"/>
    <w:rsid w:val="00E10D1E"/>
    <w:rsid w:val="00E90041"/>
    <w:rsid w:val="00FD7F62"/>
    <w:rsid w:val="0775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B2403"/>
  <w:trackRevisions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a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character" w:styleId="Hipervnculo">
    <w:name w:val="Hyperlink"/>
    <w:basedOn w:val="Fuentedeprrafopredeter"/>
    <w:uiPriority w:val="99"/>
    <w:rPr>
      <w:u w:val="single"/>
      <w:color w:val="0000FF"/>
    </w:r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8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C9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carolinaleuman@outlook.es" TargetMode="Externa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openxmlformats.org/officeDocument/2006/relationships/image" Target="media/documentrId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044B2-B575-44F1-8246-DB5B2E50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</dc:creator>
  <cp:keywords/>
  <dc:description/>
  <cp:lastModifiedBy>Mirta</cp:lastModifiedBy>
  <cp:revision>3</cp:revision>
  <dcterms:created xsi:type="dcterms:W3CDTF">2015-02-06T00:28:00Z</dcterms:created>
  <dcterms:modified xsi:type="dcterms:W3CDTF">2015-06-15T17:30:00Z</dcterms:modified>
</cp:coreProperties>
</file>