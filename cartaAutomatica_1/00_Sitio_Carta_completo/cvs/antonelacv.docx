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1D" w:rsidRDefault="00041AE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E975A" wp14:editId="4A615427">
                <wp:simplePos x="0" y="0"/>
                <wp:positionH relativeFrom="column">
                  <wp:posOffset>505475</wp:posOffset>
                </wp:positionH>
                <wp:positionV relativeFrom="paragraph">
                  <wp:posOffset>207199</wp:posOffset>
                </wp:positionV>
                <wp:extent cx="4095344" cy="1990725"/>
                <wp:effectExtent l="0" t="0" r="635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344" cy="199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1AEE" w:rsidRPr="00041AEE" w:rsidRDefault="00041AEE" w:rsidP="00041AEE">
                            <w:pPr>
                              <w:jc w:val="center"/>
                              <w:rPr>
                                <w:rFonts w:ascii="Constantia" w:eastAsia="Batang" w:hAnsi="Constantia"/>
                                <w:b/>
                                <w:sz w:val="96"/>
                                <w:szCs w:val="96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041AEE">
                              <w:rPr>
                                <w:rFonts w:ascii="Batang" w:eastAsia="Batang" w:hAnsi="Batang"/>
                                <w:b/>
                                <w:sz w:val="96"/>
                                <w:szCs w:val="96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041AEE">
                              <w:rPr>
                                <w:rFonts w:ascii="Constantia" w:eastAsia="Batang" w:hAnsi="Constantia"/>
                                <w:b/>
                                <w:sz w:val="96"/>
                                <w:szCs w:val="96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Poggio</w:t>
                            </w:r>
                          </w:p>
                          <w:p w:rsidR="00041AEE" w:rsidRPr="00041AEE" w:rsidRDefault="00041AEE" w:rsidP="00041AEE">
                            <w:pPr>
                              <w:rPr>
                                <w:rFonts w:ascii="Constantia" w:eastAsia="Batang" w:hAnsi="Constantia"/>
                                <w:b/>
                                <w:sz w:val="96"/>
                                <w:szCs w:val="96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041AEE">
                              <w:rPr>
                                <w:rFonts w:ascii="Constantia" w:eastAsia="Batang" w:hAnsi="Constantia"/>
                                <w:b/>
                                <w:sz w:val="96"/>
                                <w:szCs w:val="96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      Antonela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39.8pt;margin-top:16.3pt;width:322.4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" fillcolor="white [3212]" stroked="f">
                <v:textbox>
                  <w:txbxContent>
                    <w:p w:rsidR="00041AEE" w:rsidRPr="00041AEE" w:rsidRDefault="00041AEE" w:rsidP="00041AEE">
                      <w:pPr>
                        <w:jc w:val="center"/>
                        <w:rPr>
                          <w:rFonts w:ascii="Constantia" w:eastAsia="Batang" w:hAnsi="Constantia"/>
                          <w:b/>
                          <w:sz w:val="96"/>
                          <w:szCs w:val="96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041AEE">
                        <w:rPr>
                          <w:rFonts w:ascii="Batang" w:eastAsia="Batang" w:hAnsi="Batang"/>
                          <w:b/>
                          <w:sz w:val="96"/>
                          <w:szCs w:val="96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</w:t>
                      </w:r>
                      <w:r w:rsidRPr="00041AEE">
                        <w:rPr>
                          <w:rFonts w:ascii="Constantia" w:eastAsia="Batang" w:hAnsi="Constantia"/>
                          <w:b/>
                          <w:sz w:val="96"/>
                          <w:szCs w:val="96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Poggio</w:t>
                      </w:r>
                    </w:p>
                    <w:p w:rsidR="00041AEE" w:rsidRPr="00041AEE" w:rsidRDefault="00041AEE" w:rsidP="00041AEE">
                      <w:pPr>
                        <w:rPr>
                          <w:rFonts w:ascii="Constantia" w:eastAsia="Batang" w:hAnsi="Constantia"/>
                          <w:b/>
                          <w:sz w:val="96"/>
                          <w:szCs w:val="96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041AEE">
                        <w:rPr>
                          <w:rFonts w:ascii="Constantia" w:eastAsia="Batang" w:hAnsi="Constantia"/>
                          <w:b/>
                          <w:sz w:val="96"/>
                          <w:szCs w:val="96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      Antonela</w:t>
                      </w:r>
                    </w:p>
                  </w:txbxContent>
                </v:textbox>
              </v:shape>
            </w:pict>
          </mc:Fallback>
        </mc:AlternateContent>
      </w:r>
    </w:p>
    <w:p w:rsidR="007A39C7" w:rsidRDefault="008E010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6DB3C" wp14:editId="5A055241">
                <wp:simplePos x="0" y="0"/>
                <wp:positionH relativeFrom="column">
                  <wp:posOffset>3705374</wp:posOffset>
                </wp:positionH>
                <wp:positionV relativeFrom="paragraph">
                  <wp:posOffset>243840</wp:posOffset>
                </wp:positionV>
                <wp:extent cx="2869659" cy="657225"/>
                <wp:effectExtent l="0" t="0" r="698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659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AEE" w:rsidRPr="00041AEE" w:rsidRDefault="0019190A" w:rsidP="00041AEE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404040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404040"/>
                                <w:lang w:val="es-ES" w:eastAsia="es-AR"/>
                              </w:rPr>
                              <w:t>E-mail: antonela.poggio@gmail.com</w:t>
                            </w:r>
                          </w:p>
                          <w:p w:rsidR="00041AEE" w:rsidRPr="00041AEE" w:rsidRDefault="00041AEE" w:rsidP="00041AEE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404040"/>
                                <w:lang w:val="es-ES" w:eastAsia="es-AR"/>
                              </w:rPr>
                            </w:pPr>
                            <w:r w:rsidRPr="00041AEE"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404040"/>
                                <w:lang w:val="es-ES" w:eastAsia="es-AR"/>
                              </w:rPr>
                              <w:t>Teléfono: 2216331722</w:t>
                            </w:r>
                          </w:p>
                          <w:p w:rsidR="00041AEE" w:rsidRDefault="00041A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291.75pt;margin-top:19.2pt;width:225.9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" stroked="f">
                <v:textbox>
                  <w:txbxContent>
                    <w:p w:rsidR="00041AEE" w:rsidRPr="00041AEE" w:rsidRDefault="0019190A" w:rsidP="00041AEE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Georgia" w:eastAsia="Times New Roman" w:hAnsi="Georgia" w:cs="Times New Roman"/>
                          <w:b/>
                          <w:bCs/>
                          <w:color w:val="404040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b/>
                          <w:bCs/>
                          <w:color w:val="404040"/>
                          <w:lang w:val="es-ES" w:eastAsia="es-AR"/>
                        </w:rPr>
                        <w:t>E-mail: antonela.poggio@gmail.com</w:t>
                      </w:r>
                    </w:p>
                    <w:p w:rsidR="00041AEE" w:rsidRPr="00041AEE" w:rsidRDefault="00041AEE" w:rsidP="00041AEE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Georgia" w:eastAsia="Times New Roman" w:hAnsi="Georgia" w:cs="Times New Roman"/>
                          <w:b/>
                          <w:bCs/>
                          <w:color w:val="404040"/>
                          <w:lang w:val="es-ES" w:eastAsia="es-AR"/>
                        </w:rPr>
                      </w:pPr>
                      <w:r w:rsidRPr="00041AEE">
                        <w:rPr>
                          <w:rFonts w:ascii="Georgia" w:eastAsia="Times New Roman" w:hAnsi="Georgia" w:cs="Times New Roman"/>
                          <w:b/>
                          <w:bCs/>
                          <w:color w:val="404040"/>
                          <w:lang w:val="es-ES" w:eastAsia="es-AR"/>
                        </w:rPr>
                        <w:t>Teléfono: 2216331722</w:t>
                      </w:r>
                    </w:p>
                    <w:p w:rsidR="00041AEE" w:rsidRDefault="00041AEE"/>
                  </w:txbxContent>
                </v:textbox>
              </v:shape>
            </w:pict>
          </mc:Fallback>
        </mc:AlternateContent>
      </w:r>
      <w:r w:rsidR="007A39C7">
        <w:t xml:space="preserve"> </w:t>
      </w:r>
    </w:p>
    <w:p w:rsidR="007A39C7" w:rsidRDefault="00055078">
      <w:r>
        <w:rPr>
          <w:noProof/>
          <w:lang w:eastAsia="es-AR"/>
        </w:rPr>
        <w:drawing>
          <wp:inline distT="0" distB="0" distL="0" distR="0">
            <wp:extent cx="564204" cy="744229"/>
            <wp:effectExtent l="0" t="0" r="7620" b="0"/>
            <wp:docPr id="13" name="Imagen 13" descr="C:\Users\Antonela\Desktop\ANTONELA POGG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ela\Desktop\ANTONELA POGG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8" cy="74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10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D80D7C" wp14:editId="5889EF3D">
                <wp:simplePos x="0" y="0"/>
                <wp:positionH relativeFrom="column">
                  <wp:posOffset>-508635</wp:posOffset>
                </wp:positionH>
                <wp:positionV relativeFrom="paragraph">
                  <wp:posOffset>6557010</wp:posOffset>
                </wp:positionV>
                <wp:extent cx="1514475" cy="1403985"/>
                <wp:effectExtent l="0" t="0" r="9525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EF" w:rsidRPr="00B669EF" w:rsidRDefault="00B669EF" w:rsidP="00B669EF">
                            <w:pPr>
                              <w:rPr>
                                <w:rFonts w:ascii="Constantia" w:hAnsi="Constantia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0.05pt;margin-top:516.3pt;width:119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" stroked="f">
                <v:textbox style="mso-fit-shape-to-text:t">
                  <w:txbxContent>
                    <w:p w:rsidR="00B669EF" w:rsidRPr="00B669EF" w:rsidRDefault="00B669EF" w:rsidP="00B669EF">
                      <w:pPr>
                        <w:rPr>
                          <w:rFonts w:ascii="Constantia" w:hAnsi="Constantia"/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sz w:val="32"/>
                          <w:szCs w:val="32"/>
                          <w:u w:val="single"/>
                        </w:rPr>
                        <w:t xml:space="preserve">Experiencia Laboral </w:t>
                      </w:r>
                    </w:p>
                  </w:txbxContent>
                </v:textbox>
              </v:shape>
            </w:pict>
          </mc:Fallback>
        </mc:AlternateContent>
      </w:r>
      <w:r w:rsidR="008E010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F2D40" wp14:editId="6517C78A">
                <wp:simplePos x="0" y="0"/>
                <wp:positionH relativeFrom="column">
                  <wp:posOffset>-413385</wp:posOffset>
                </wp:positionH>
                <wp:positionV relativeFrom="paragraph">
                  <wp:posOffset>4366260</wp:posOffset>
                </wp:positionV>
                <wp:extent cx="1514475" cy="1403985"/>
                <wp:effectExtent l="0" t="0" r="9525" b="254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DD4" w:rsidRDefault="00955DD4">
                            <w:r>
                              <w:rPr>
                                <w:rFonts w:ascii="Constantia" w:hAnsi="Constantia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 xml:space="preserve">Formación Académica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32.55pt;margin-top:343.8pt;width:119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" stroked="f">
                <v:textbox style="mso-fit-shape-to-text:t">
                  <w:txbxContent>
                    <w:p w:rsidR="00955DD4" w:rsidRDefault="00955DD4">
                      <w:r>
                        <w:rPr>
                          <w:rFonts w:ascii="Constantia" w:hAnsi="Constantia"/>
                          <w:b/>
                          <w:i/>
                          <w:sz w:val="32"/>
                          <w:szCs w:val="32"/>
                          <w:u w:val="single"/>
                        </w:rPr>
                        <w:t xml:space="preserve">Formación Académica </w:t>
                      </w:r>
                    </w:p>
                  </w:txbxContent>
                </v:textbox>
              </v:shape>
            </w:pict>
          </mc:Fallback>
        </mc:AlternateContent>
      </w:r>
      <w:r w:rsidR="008E010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EEA6C" wp14:editId="5A8423A6">
                <wp:simplePos x="0" y="0"/>
                <wp:positionH relativeFrom="column">
                  <wp:posOffset>-518160</wp:posOffset>
                </wp:positionH>
                <wp:positionV relativeFrom="paragraph">
                  <wp:posOffset>1727835</wp:posOffset>
                </wp:positionV>
                <wp:extent cx="6505575" cy="1924050"/>
                <wp:effectExtent l="0" t="0" r="952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627" w:rsidRPr="00073627" w:rsidRDefault="00041AEE" w:rsidP="00041A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73627">
                              <w:rPr>
                                <w:rFonts w:ascii="Georgia" w:hAnsi="Georgia"/>
                                <w:color w:val="404040"/>
                                <w:lang w:val="es-ES"/>
                              </w:rPr>
                              <w:t>Fecha de nacimiento: 17.09.1985</w:t>
                            </w:r>
                          </w:p>
                          <w:p w:rsidR="0019190A" w:rsidRPr="00073627" w:rsidRDefault="00073627" w:rsidP="00041AEE">
                            <w:pPr>
                              <w:rPr>
                                <w:rFonts w:ascii="Georgia" w:hAnsi="Georgia"/>
                                <w:color w:val="404040"/>
                                <w:lang w:val="es-ES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Información</w:t>
                            </w:r>
                            <w:r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color w:val="404040"/>
                                <w:lang w:val="es-ES"/>
                              </w:rPr>
                              <w:t>Lugar de nacimiento: Carlos Tejedor</w:t>
                            </w:r>
                          </w:p>
                          <w:p w:rsidR="00041AEE" w:rsidRDefault="00041AEE" w:rsidP="00041AEE">
                            <w:pPr>
                              <w:rPr>
                                <w:rFonts w:ascii="Georgia" w:hAnsi="Georgia"/>
                                <w:color w:val="404040"/>
                                <w:lang w:val="es-ES"/>
                              </w:rPr>
                            </w:pPr>
                            <w:r w:rsidRPr="00041AEE">
                              <w:rPr>
                                <w:rFonts w:ascii="Constantia" w:hAnsi="Constantia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Personal</w:t>
                            </w:r>
                            <w:r w:rsidR="00073627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ab/>
                            </w:r>
                            <w:r w:rsidR="00073627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ab/>
                            </w:r>
                            <w:r w:rsidR="00073627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ab/>
                            </w:r>
                            <w:r w:rsidR="00073627">
                              <w:rPr>
                                <w:rFonts w:ascii="Georgia" w:hAnsi="Georgia"/>
                                <w:color w:val="404040"/>
                                <w:lang w:val="es-ES"/>
                              </w:rPr>
                              <w:t>Nacionalidad: Argentina</w:t>
                            </w:r>
                          </w:p>
                          <w:p w:rsidR="00073627" w:rsidRPr="00073627" w:rsidRDefault="00073627" w:rsidP="00073627">
                            <w:pP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40404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color w:val="40404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color w:val="40404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color w:val="404040"/>
                                <w:lang w:val="es-ES"/>
                              </w:rPr>
                              <w:tab/>
                            </w:r>
                            <w:r w:rsidRPr="00073627"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Estado Civil: Soltero</w:t>
                            </w:r>
                          </w:p>
                          <w:p w:rsidR="00073627" w:rsidRPr="00073627" w:rsidRDefault="00073627" w:rsidP="00073627">
                            <w:pPr>
                              <w:spacing w:after="0" w:line="240" w:lineRule="auto"/>
                              <w:ind w:left="2832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 w:rsidRPr="00073627"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Dirección: 34 n°670 (1900), La Plata, Argentina</w:t>
                            </w:r>
                          </w:p>
                          <w:p w:rsidR="00073627" w:rsidRPr="00073627" w:rsidRDefault="00073627" w:rsidP="00041AEE">
                            <w:pPr>
                              <w:rPr>
                                <w:rFonts w:ascii="Constantia" w:hAnsi="Constantia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0.8pt;margin-top:136.05pt;width:512.25pt;height:1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" stroked="f">
                <v:textbox>
                  <w:txbxContent>
                    <w:p w:rsidR="00073627" w:rsidRPr="00073627" w:rsidRDefault="00041AEE" w:rsidP="00041AE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073627">
                        <w:rPr>
                          <w:rFonts w:ascii="Georgia" w:hAnsi="Georgia"/>
                          <w:color w:val="404040"/>
                          <w:lang w:val="es-ES"/>
                        </w:rPr>
                        <w:t>Fecha de nacimiento: 17.09.1985</w:t>
                      </w:r>
                    </w:p>
                    <w:p w:rsidR="0019190A" w:rsidRPr="00073627" w:rsidRDefault="00073627" w:rsidP="00041AEE">
                      <w:pPr>
                        <w:rPr>
                          <w:rFonts w:ascii="Georgia" w:hAnsi="Georgia"/>
                          <w:color w:val="404040"/>
                          <w:lang w:val="es-ES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sz w:val="32"/>
                          <w:szCs w:val="32"/>
                          <w:u w:val="single"/>
                        </w:rPr>
                        <w:t>Información</w:t>
                      </w:r>
                      <w:r>
                        <w:rPr>
                          <w:rFonts w:ascii="Constantia" w:hAnsi="Constant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tantia" w:hAnsi="Constant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Georgia" w:hAnsi="Georgia"/>
                          <w:color w:val="404040"/>
                          <w:lang w:val="es-ES"/>
                        </w:rPr>
                        <w:t>Lugar de nacimiento: Carlos Tejedor</w:t>
                      </w:r>
                    </w:p>
                    <w:p w:rsidR="00041AEE" w:rsidRDefault="00041AEE" w:rsidP="00041AEE">
                      <w:pPr>
                        <w:rPr>
                          <w:rFonts w:ascii="Georgia" w:hAnsi="Georgia"/>
                          <w:color w:val="404040"/>
                          <w:lang w:val="es-ES"/>
                        </w:rPr>
                      </w:pPr>
                      <w:r w:rsidRPr="00041AEE">
                        <w:rPr>
                          <w:rFonts w:ascii="Constantia" w:hAnsi="Constantia"/>
                          <w:b/>
                          <w:i/>
                          <w:sz w:val="32"/>
                          <w:szCs w:val="32"/>
                          <w:u w:val="single"/>
                        </w:rPr>
                        <w:t>Personal</w:t>
                      </w:r>
                      <w:r w:rsidR="00073627">
                        <w:rPr>
                          <w:rFonts w:ascii="Constantia" w:hAnsi="Constantia"/>
                          <w:sz w:val="32"/>
                          <w:szCs w:val="32"/>
                        </w:rPr>
                        <w:tab/>
                      </w:r>
                      <w:r w:rsidR="00073627">
                        <w:rPr>
                          <w:rFonts w:ascii="Constantia" w:hAnsi="Constantia"/>
                          <w:sz w:val="32"/>
                          <w:szCs w:val="32"/>
                        </w:rPr>
                        <w:tab/>
                      </w:r>
                      <w:r w:rsidR="00073627">
                        <w:rPr>
                          <w:rFonts w:ascii="Constantia" w:hAnsi="Constantia"/>
                          <w:sz w:val="32"/>
                          <w:szCs w:val="32"/>
                        </w:rPr>
                        <w:tab/>
                      </w:r>
                      <w:r w:rsidR="00073627">
                        <w:rPr>
                          <w:rFonts w:ascii="Georgia" w:hAnsi="Georgia"/>
                          <w:color w:val="404040"/>
                          <w:lang w:val="es-ES"/>
                        </w:rPr>
                        <w:t>Nacionalidad: Argentina</w:t>
                      </w:r>
                    </w:p>
                    <w:p w:rsidR="00073627" w:rsidRPr="00073627" w:rsidRDefault="00073627" w:rsidP="00073627">
                      <w:pP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hAnsi="Georgia"/>
                          <w:color w:val="404040"/>
                          <w:lang w:val="es-ES"/>
                        </w:rPr>
                        <w:tab/>
                      </w:r>
                      <w:r>
                        <w:rPr>
                          <w:rFonts w:ascii="Georgia" w:hAnsi="Georgia"/>
                          <w:color w:val="404040"/>
                          <w:lang w:val="es-ES"/>
                        </w:rPr>
                        <w:tab/>
                      </w:r>
                      <w:r>
                        <w:rPr>
                          <w:rFonts w:ascii="Georgia" w:hAnsi="Georgia"/>
                          <w:color w:val="404040"/>
                          <w:lang w:val="es-ES"/>
                        </w:rPr>
                        <w:tab/>
                      </w:r>
                      <w:r>
                        <w:rPr>
                          <w:rFonts w:ascii="Georgia" w:hAnsi="Georgia"/>
                          <w:color w:val="404040"/>
                          <w:lang w:val="es-ES"/>
                        </w:rPr>
                        <w:tab/>
                      </w:r>
                      <w:r w:rsidRPr="00073627"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Estado Civil: Soltero</w:t>
                      </w:r>
                    </w:p>
                    <w:p w:rsidR="00073627" w:rsidRPr="00073627" w:rsidRDefault="00073627" w:rsidP="00073627">
                      <w:pPr>
                        <w:spacing w:after="0" w:line="240" w:lineRule="auto"/>
                        <w:ind w:left="2832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 w:rsidRPr="00073627"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Dirección: 34 n°670 (1900), La Plata, Argentina</w:t>
                      </w:r>
                    </w:p>
                    <w:p w:rsidR="00073627" w:rsidRPr="00073627" w:rsidRDefault="00073627" w:rsidP="00041AEE">
                      <w:pPr>
                        <w:rPr>
                          <w:rFonts w:ascii="Constantia" w:hAnsi="Constantia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010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587F28" wp14:editId="5012F1EE">
                <wp:simplePos x="0" y="0"/>
                <wp:positionH relativeFrom="column">
                  <wp:posOffset>1310640</wp:posOffset>
                </wp:positionH>
                <wp:positionV relativeFrom="paragraph">
                  <wp:posOffset>5727700</wp:posOffset>
                </wp:positionV>
                <wp:extent cx="4933950" cy="2531110"/>
                <wp:effectExtent l="0" t="0" r="0" b="254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531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EF" w:rsidRDefault="00B669EF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5/2011-Actual</w:t>
                            </w:r>
                          </w:p>
                          <w:p w:rsidR="00B669EF" w:rsidRDefault="0002621A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Atención al Cliente</w:t>
                            </w:r>
                            <w:r w:rsidR="00B669EF"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 xml:space="preserve"> </w:t>
                            </w:r>
                          </w:p>
                          <w:p w:rsidR="00B669EF" w:rsidRDefault="00B669EF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B669EF" w:rsidRDefault="0002621A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proofErr w:type="spellStart"/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Sulprom</w:t>
                            </w:r>
                            <w:proofErr w:type="spellEnd"/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 xml:space="preserve"> S.A</w:t>
                            </w:r>
                          </w:p>
                          <w:p w:rsidR="00B669EF" w:rsidRDefault="00B669EF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B669EF" w:rsidRDefault="0002621A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Puntualidad</w:t>
                            </w:r>
                          </w:p>
                          <w:p w:rsidR="00B669EF" w:rsidRDefault="00B669EF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B669EF" w:rsidRDefault="0002621A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Guía adecuada a los clientes</w:t>
                            </w:r>
                          </w:p>
                          <w:p w:rsidR="00B669EF" w:rsidRDefault="00B669EF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B669EF" w:rsidRDefault="0002621A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Conteo rápido de dinero.</w:t>
                            </w:r>
                          </w:p>
                          <w:p w:rsidR="0002621A" w:rsidRDefault="0002621A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B669EF" w:rsidRDefault="0002621A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Facilidad para trabajar bajo presión.</w:t>
                            </w:r>
                          </w:p>
                          <w:p w:rsidR="0002621A" w:rsidRDefault="0002621A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02621A" w:rsidRDefault="0002621A" w:rsidP="00B669EF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Manejo de los programas de Office.</w:t>
                            </w:r>
                          </w:p>
                          <w:p w:rsidR="00B669EF" w:rsidRPr="00D307D8" w:rsidRDefault="00B669EF" w:rsidP="00B669EF">
                            <w:pPr>
                              <w:spacing w:after="0" w:line="240" w:lineRule="auto"/>
                              <w:rPr>
                                <w:ins w:id="0" w:author="Unknown"/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B669EF" w:rsidRDefault="00B669EF" w:rsidP="00B669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3.2pt;margin-top:451pt;width:388.5pt;height:19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" filled="f" stroked="f">
                <v:textbox>
                  <w:txbxContent>
                    <w:p w:rsidR="00B669EF" w:rsidRDefault="00B669EF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5/2011-Actual</w:t>
                      </w:r>
                    </w:p>
                    <w:p w:rsidR="00B669EF" w:rsidRDefault="0002621A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Atención al Cliente</w:t>
                      </w:r>
                      <w:r w:rsidR="00B669EF"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 xml:space="preserve"> </w:t>
                      </w:r>
                    </w:p>
                    <w:p w:rsidR="00B669EF" w:rsidRDefault="00B669EF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B669EF" w:rsidRDefault="0002621A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proofErr w:type="spellStart"/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Sulprom</w:t>
                      </w:r>
                      <w:proofErr w:type="spellEnd"/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 xml:space="preserve"> S.A</w:t>
                      </w:r>
                    </w:p>
                    <w:p w:rsidR="00B669EF" w:rsidRDefault="00B669EF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B669EF" w:rsidRDefault="0002621A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Puntualidad</w:t>
                      </w:r>
                    </w:p>
                    <w:p w:rsidR="00B669EF" w:rsidRDefault="00B669EF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B669EF" w:rsidRDefault="0002621A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Guía adecuada a los clientes</w:t>
                      </w:r>
                    </w:p>
                    <w:p w:rsidR="00B669EF" w:rsidRDefault="00B669EF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B669EF" w:rsidRDefault="0002621A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Conteo rápido de dinero.</w:t>
                      </w:r>
                    </w:p>
                    <w:p w:rsidR="0002621A" w:rsidRDefault="0002621A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B669EF" w:rsidRDefault="0002621A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Facilidad para trabajar bajo presión.</w:t>
                      </w:r>
                    </w:p>
                    <w:p w:rsidR="0002621A" w:rsidRDefault="0002621A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02621A" w:rsidRDefault="0002621A" w:rsidP="00B669EF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Manejo de los programas de Office.</w:t>
                      </w:r>
                    </w:p>
                    <w:p w:rsidR="00B669EF" w:rsidRPr="00D307D8" w:rsidRDefault="00B669EF" w:rsidP="00B669EF">
                      <w:pPr>
                        <w:spacing w:after="0" w:line="240" w:lineRule="auto"/>
                        <w:rPr>
                          <w:ins w:id="1" w:author="Unknown"/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B669EF" w:rsidRDefault="00B669EF" w:rsidP="00B669EF"/>
                  </w:txbxContent>
                </v:textbox>
              </v:shape>
            </w:pict>
          </mc:Fallback>
        </mc:AlternateContent>
      </w:r>
      <w:r w:rsidR="008E010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A50B76" wp14:editId="0AB57B59">
                <wp:simplePos x="0" y="0"/>
                <wp:positionH relativeFrom="column">
                  <wp:posOffset>-422910</wp:posOffset>
                </wp:positionH>
                <wp:positionV relativeFrom="paragraph">
                  <wp:posOffset>5709285</wp:posOffset>
                </wp:positionV>
                <wp:extent cx="6505575" cy="0"/>
                <wp:effectExtent l="0" t="0" r="952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3.3pt,449.55pt" to="478.95pt,4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" strokecolor="black [3040]"/>
            </w:pict>
          </mc:Fallback>
        </mc:AlternateContent>
      </w:r>
      <w:r w:rsidR="008E010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9B1C3" wp14:editId="79357B06">
                <wp:simplePos x="0" y="0"/>
                <wp:positionH relativeFrom="column">
                  <wp:posOffset>1310640</wp:posOffset>
                </wp:positionH>
                <wp:positionV relativeFrom="paragraph">
                  <wp:posOffset>3661410</wp:posOffset>
                </wp:positionV>
                <wp:extent cx="4933950" cy="18859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88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DD4" w:rsidRDefault="00955DD4" w:rsidP="00955DD4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3/2006-2011</w:t>
                            </w:r>
                          </w:p>
                          <w:p w:rsidR="00955DD4" w:rsidRDefault="00955DD4" w:rsidP="00955DD4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 xml:space="preserve">Psicopedagogía </w:t>
                            </w:r>
                          </w:p>
                          <w:p w:rsidR="00955DD4" w:rsidRDefault="00955DD4" w:rsidP="00955DD4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955DD4" w:rsidRDefault="00955DD4" w:rsidP="00955DD4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 xml:space="preserve">Instituto </w:t>
                            </w:r>
                            <w:proofErr w:type="spellStart"/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J.N.Terrero</w:t>
                            </w:r>
                            <w:proofErr w:type="spellEnd"/>
                          </w:p>
                          <w:p w:rsidR="00955DD4" w:rsidRDefault="00955DD4" w:rsidP="00955DD4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955DD4" w:rsidRDefault="00955DD4" w:rsidP="00955DD4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Conocimiento del sujeto en todas sus dimensiones.</w:t>
                            </w:r>
                          </w:p>
                          <w:p w:rsidR="00955DD4" w:rsidRDefault="00955DD4" w:rsidP="00955DD4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955DD4" w:rsidRDefault="00955DD4" w:rsidP="00955DD4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Situaciones de enseñanza-aprendizaje.</w:t>
                            </w:r>
                          </w:p>
                          <w:p w:rsidR="00955DD4" w:rsidRDefault="00955DD4" w:rsidP="00955DD4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B669EF" w:rsidRDefault="00B669EF" w:rsidP="00955DD4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Orientación vocacional, administración de técnicas- entrevistas.</w:t>
                            </w:r>
                          </w:p>
                          <w:p w:rsidR="00B669EF" w:rsidRDefault="00B669EF" w:rsidP="00955DD4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955DD4" w:rsidRPr="00D307D8" w:rsidRDefault="00955DD4" w:rsidP="00955DD4">
                            <w:pPr>
                              <w:spacing w:after="0" w:line="240" w:lineRule="auto"/>
                              <w:rPr>
                                <w:ins w:id="1" w:author="Unknown"/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955DD4" w:rsidRDefault="00955D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3.2pt;margin-top:288.3pt;width:388.5pt;height:14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" filled="f" stroked="f">
                <v:textbox>
                  <w:txbxContent>
                    <w:p w:rsidR="00955DD4" w:rsidRDefault="00955DD4" w:rsidP="00955DD4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3/2006-2011</w:t>
                      </w:r>
                    </w:p>
                    <w:p w:rsidR="00955DD4" w:rsidRDefault="00955DD4" w:rsidP="00955DD4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 xml:space="preserve">Psicopedagogía </w:t>
                      </w:r>
                    </w:p>
                    <w:p w:rsidR="00955DD4" w:rsidRDefault="00955DD4" w:rsidP="00955DD4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955DD4" w:rsidRDefault="00955DD4" w:rsidP="00955DD4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 xml:space="preserve">Instituto </w:t>
                      </w:r>
                      <w:proofErr w:type="spellStart"/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J.N.Terrero</w:t>
                      </w:r>
                      <w:proofErr w:type="spellEnd"/>
                    </w:p>
                    <w:p w:rsidR="00955DD4" w:rsidRDefault="00955DD4" w:rsidP="00955DD4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955DD4" w:rsidRDefault="00955DD4" w:rsidP="00955DD4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Conocimiento del sujeto en todas sus dimensiones.</w:t>
                      </w:r>
                    </w:p>
                    <w:p w:rsidR="00955DD4" w:rsidRDefault="00955DD4" w:rsidP="00955DD4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955DD4" w:rsidRDefault="00955DD4" w:rsidP="00955DD4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Situaciones de enseñanza-aprendizaje.</w:t>
                      </w:r>
                    </w:p>
                    <w:p w:rsidR="00955DD4" w:rsidRDefault="00955DD4" w:rsidP="00955DD4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B669EF" w:rsidRDefault="00B669EF" w:rsidP="00955DD4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Orientación vocacional, administración de técnicas- entrevistas.</w:t>
                      </w:r>
                    </w:p>
                    <w:p w:rsidR="00B669EF" w:rsidRDefault="00B669EF" w:rsidP="00955DD4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955DD4" w:rsidRPr="00D307D8" w:rsidRDefault="00955DD4" w:rsidP="00955DD4">
                      <w:pPr>
                        <w:spacing w:after="0" w:line="240" w:lineRule="auto"/>
                        <w:rPr>
                          <w:ins w:id="3" w:author="Unknown"/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955DD4" w:rsidRDefault="00955DD4"/>
                  </w:txbxContent>
                </v:textbox>
              </v:shape>
            </w:pict>
          </mc:Fallback>
        </mc:AlternateContent>
      </w:r>
      <w:r w:rsidR="008E010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BD98AF" wp14:editId="6B971CA8">
                <wp:simplePos x="0" y="0"/>
                <wp:positionH relativeFrom="column">
                  <wp:posOffset>-346710</wp:posOffset>
                </wp:positionH>
                <wp:positionV relativeFrom="paragraph">
                  <wp:posOffset>3642360</wp:posOffset>
                </wp:positionV>
                <wp:extent cx="6505575" cy="0"/>
                <wp:effectExtent l="0" t="0" r="952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3pt,286.8pt" to="484.95pt,2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" strokecolor="black [3040]"/>
            </w:pict>
          </mc:Fallback>
        </mc:AlternateContent>
      </w:r>
      <w:r w:rsidR="008E010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343E2" wp14:editId="0CBFE97B">
                <wp:simplePos x="0" y="0"/>
                <wp:positionH relativeFrom="column">
                  <wp:posOffset>-346710</wp:posOffset>
                </wp:positionH>
                <wp:positionV relativeFrom="paragraph">
                  <wp:posOffset>1546860</wp:posOffset>
                </wp:positionV>
                <wp:extent cx="65055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3pt,121.8pt" to="484.95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" strokecolor="black [3040]"/>
            </w:pict>
          </mc:Fallback>
        </mc:AlternateContent>
      </w:r>
      <w:r w:rsidR="007A39C7">
        <w:br w:type="page"/>
      </w:r>
    </w:p>
    <w:bookmarkStart w:id="2" w:name="_GoBack"/>
    <w:bookmarkEnd w:id="2"/>
    <w:p w:rsidR="007A39C7" w:rsidRDefault="007A39C7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0570E" wp14:editId="61A8B0B1">
                <wp:simplePos x="0" y="0"/>
                <wp:positionH relativeFrom="column">
                  <wp:posOffset>-375285</wp:posOffset>
                </wp:positionH>
                <wp:positionV relativeFrom="paragraph">
                  <wp:posOffset>2498090</wp:posOffset>
                </wp:positionV>
                <wp:extent cx="650557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.55pt,196.7pt" to="482.7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3C18D5" wp14:editId="16918C82">
                <wp:simplePos x="0" y="0"/>
                <wp:positionH relativeFrom="column">
                  <wp:posOffset>-546735</wp:posOffset>
                </wp:positionH>
                <wp:positionV relativeFrom="paragraph">
                  <wp:posOffset>830581</wp:posOffset>
                </wp:positionV>
                <wp:extent cx="1666875" cy="704850"/>
                <wp:effectExtent l="0" t="0" r="9525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9C7" w:rsidRPr="00B669EF" w:rsidRDefault="007A39C7" w:rsidP="007A39C7">
                            <w:pPr>
                              <w:rPr>
                                <w:rFonts w:ascii="Constantia" w:hAnsi="Constantia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Conocimientos Adicionales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3.05pt;margin-top:65.4pt;width:131.25pt;height:5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" stroked="f">
                <v:textbox>
                  <w:txbxContent>
                    <w:p w:rsidR="007A39C7" w:rsidRPr="00B669EF" w:rsidRDefault="007A39C7" w:rsidP="007A39C7">
                      <w:pPr>
                        <w:rPr>
                          <w:rFonts w:ascii="Constantia" w:hAnsi="Constantia"/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sz w:val="32"/>
                          <w:szCs w:val="32"/>
                          <w:u w:val="single"/>
                        </w:rPr>
                        <w:t>Conocimientos Adicionales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C804A2" wp14:editId="5C669789">
                <wp:simplePos x="0" y="0"/>
                <wp:positionH relativeFrom="column">
                  <wp:posOffset>-394335</wp:posOffset>
                </wp:positionH>
                <wp:positionV relativeFrom="paragraph">
                  <wp:posOffset>2957830</wp:posOffset>
                </wp:positionV>
                <wp:extent cx="1514475" cy="1403985"/>
                <wp:effectExtent l="0" t="0" r="9525" b="190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9C7" w:rsidRPr="00B669EF" w:rsidRDefault="007A39C7" w:rsidP="007A39C7">
                            <w:pPr>
                              <w:rPr>
                                <w:rFonts w:ascii="Constantia" w:hAnsi="Constantia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Otros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31.05pt;margin-top:232.9pt;width:119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" stroked="f">
                <v:textbox style="mso-fit-shape-to-text:t">
                  <w:txbxContent>
                    <w:p w:rsidR="007A39C7" w:rsidRPr="00B669EF" w:rsidRDefault="007A39C7" w:rsidP="007A39C7">
                      <w:pPr>
                        <w:rPr>
                          <w:rFonts w:ascii="Constantia" w:hAnsi="Constantia"/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sz w:val="32"/>
                          <w:szCs w:val="32"/>
                          <w:u w:val="single"/>
                        </w:rPr>
                        <w:t>Otros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9A191" wp14:editId="372822AD">
                <wp:simplePos x="0" y="0"/>
                <wp:positionH relativeFrom="column">
                  <wp:posOffset>1358265</wp:posOffset>
                </wp:positionH>
                <wp:positionV relativeFrom="paragraph">
                  <wp:posOffset>2573655</wp:posOffset>
                </wp:positionV>
                <wp:extent cx="4933950" cy="13525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Licencia de conducir</w:t>
                            </w: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Movilidad propia</w:t>
                            </w: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Disponibilidad Full Time</w:t>
                            </w: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7A39C7" w:rsidRDefault="007A39C7" w:rsidP="007A39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6.95pt;margin-top:202.65pt;width:388.5pt;height:10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" filled="f" stroked="f">
                <v:textbox>
                  <w:txbxContent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Licencia de conducir</w:t>
                      </w: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Movilidad propia</w:t>
                      </w: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Disponibilidad Full Time</w:t>
                      </w: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7A39C7" w:rsidRDefault="007A39C7" w:rsidP="007A39C7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82503" wp14:editId="49D0D289">
                <wp:simplePos x="0" y="0"/>
                <wp:positionH relativeFrom="column">
                  <wp:posOffset>1310640</wp:posOffset>
                </wp:positionH>
                <wp:positionV relativeFrom="paragraph">
                  <wp:posOffset>163831</wp:posOffset>
                </wp:positionV>
                <wp:extent cx="4819650" cy="222885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Base de datos: Manejo Avanzado</w:t>
                            </w: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Herramientas Graficas: Intermedio</w:t>
                            </w: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Office: Manejo Avanzado</w:t>
                            </w: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Programación: Intermedio</w:t>
                            </w: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Software de gestión: Intermedio</w:t>
                            </w:r>
                          </w:p>
                          <w:p w:rsidR="007A39C7" w:rsidRDefault="007A39C7" w:rsidP="007A39C7">
                            <w:pPr>
                              <w:spacing w:after="0" w:line="240" w:lineRule="auto"/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</w:p>
                          <w:p w:rsidR="007A39C7" w:rsidRPr="00D307D8" w:rsidRDefault="007A39C7" w:rsidP="007A39C7">
                            <w:pPr>
                              <w:spacing w:after="0" w:line="240" w:lineRule="auto"/>
                              <w:rPr>
                                <w:ins w:id="3" w:author="Unknown"/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404040"/>
                                <w:sz w:val="24"/>
                                <w:szCs w:val="24"/>
                                <w:lang w:val="es-ES" w:eastAsia="es-AR"/>
                              </w:rPr>
                              <w:t>Internet: Avanzado</w:t>
                            </w:r>
                          </w:p>
                          <w:p w:rsidR="007A39C7" w:rsidRDefault="007A39C7" w:rsidP="007A39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3.2pt;margin-top:12.9pt;width:379.5pt;height:17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" filled="f" stroked="f">
                <v:textbox>
                  <w:txbxContent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Base de datos: Manejo Avanzado</w:t>
                      </w: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Herramientas Graficas: Intermedio</w:t>
                      </w: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Office: Manejo Avanzado</w:t>
                      </w: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Programación: Intermedio</w:t>
                      </w: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Software de gestión: Intermedio</w:t>
                      </w:r>
                    </w:p>
                    <w:p w:rsidR="007A39C7" w:rsidRDefault="007A39C7" w:rsidP="007A39C7">
                      <w:pPr>
                        <w:spacing w:after="0" w:line="240" w:lineRule="auto"/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</w:p>
                    <w:p w:rsidR="007A39C7" w:rsidRPr="00D307D8" w:rsidRDefault="007A39C7" w:rsidP="007A39C7">
                      <w:pPr>
                        <w:spacing w:after="0" w:line="240" w:lineRule="auto"/>
                        <w:rPr>
                          <w:ins w:id="6" w:author="Unknown"/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404040"/>
                          <w:sz w:val="24"/>
                          <w:szCs w:val="24"/>
                          <w:lang w:val="es-ES" w:eastAsia="es-AR"/>
                        </w:rPr>
                        <w:t>Internet: Avanzado</w:t>
                      </w:r>
                    </w:p>
                    <w:p w:rsidR="007A39C7" w:rsidRDefault="007A39C7" w:rsidP="007A39C7"/>
                  </w:txbxContent>
                </v:textbox>
              </v:shape>
            </w:pict>
          </mc:Fallback>
        </mc:AlternateContent>
      </w:r>
    </w:p>
    <w:sectPr w:rsidR="007A39C7" w:rsidSect="008E010C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EE"/>
    <w:rsid w:val="0002621A"/>
    <w:rsid w:val="00041AEE"/>
    <w:rsid w:val="00055078"/>
    <w:rsid w:val="00073627"/>
    <w:rsid w:val="0019190A"/>
    <w:rsid w:val="0052671D"/>
    <w:rsid w:val="007A39C7"/>
    <w:rsid w:val="008E010C"/>
    <w:rsid w:val="00910DFF"/>
    <w:rsid w:val="00955DD4"/>
    <w:rsid w:val="00976F51"/>
    <w:rsid w:val="00B669EF"/>
    <w:rsid w:val="00F1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EF"/>
  </w:style>
  <w:style w:type="paragraph" w:styleId="Ttulo4">
    <w:name w:val="heading 4"/>
    <w:basedOn w:val="Normal"/>
    <w:link w:val="Ttulo4Car"/>
    <w:uiPriority w:val="9"/>
    <w:qFormat/>
    <w:rsid w:val="00041A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AE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041AE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EF"/>
  </w:style>
  <w:style w:type="paragraph" w:styleId="Ttulo4">
    <w:name w:val="heading 4"/>
    <w:basedOn w:val="Normal"/>
    <w:link w:val="Ttulo4Car"/>
    <w:uiPriority w:val="9"/>
    <w:qFormat/>
    <w:rsid w:val="00041A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AE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041AE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491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none" w:sz="0" w:space="0" w:color="666666"/>
                <w:bottom w:val="single" w:sz="6" w:space="0" w:color="666666"/>
                <w:right w:val="none" w:sz="0" w:space="0" w:color="666666"/>
              </w:divBdr>
              <w:divsChild>
                <w:div w:id="12027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3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666666"/>
                        <w:left w:val="none" w:sz="0" w:space="0" w:color="auto"/>
                        <w:bottom w:val="single" w:sz="6" w:space="4" w:color="FF9900"/>
                        <w:right w:val="none" w:sz="0" w:space="0" w:color="auto"/>
                      </w:divBdr>
                      <w:divsChild>
                        <w:div w:id="693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288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none" w:sz="0" w:space="0" w:color="666666"/>
                <w:bottom w:val="single" w:sz="6" w:space="0" w:color="666666"/>
                <w:right w:val="none" w:sz="0" w:space="0" w:color="666666"/>
              </w:divBdr>
              <w:divsChild>
                <w:div w:id="403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3" w:color="FF9900"/>
                    <w:right w:val="none" w:sz="0" w:space="0" w:color="auto"/>
                  </w:divBdr>
                  <w:divsChild>
                    <w:div w:id="15987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Antonela</dc:creator>
  <cp:lastModifiedBy>Antonela</cp:lastModifiedBy>
  <cp:revision>3</cp:revision>
  <dcterms:created xsi:type="dcterms:W3CDTF">2013-04-25T13:40:00Z</dcterms:created>
  <dcterms:modified xsi:type="dcterms:W3CDTF">2013-08-31T20:15:00Z</dcterms:modified>
</cp:coreProperties>
</file>